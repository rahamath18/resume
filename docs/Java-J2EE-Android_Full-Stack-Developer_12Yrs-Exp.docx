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Verdana" w:cs="Verdana" w:eastAsia="Verdana" w:hAnsi="Verdana"/>
          <w:b w:val="1"/>
          <w:sz w:val="22"/>
          <w:szCs w:val="22"/>
        </w:rPr>
      </w:pPr>
      <w:r w:rsidDel="00000000" w:rsidR="00000000" w:rsidRPr="00000000">
        <w:rPr>
          <w:rFonts w:ascii="Verdana" w:cs="Verdana" w:eastAsia="Verdana" w:hAnsi="Verdana"/>
          <w:b w:val="1"/>
          <w:u w:val="single"/>
          <w:rtl w:val="0"/>
        </w:rPr>
        <w:t xml:space="preserve">Objective:</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sz w:val="22"/>
          <w:szCs w:val="22"/>
          <w:rtl w:val="0"/>
        </w:rPr>
        <w:t xml:space="preserve">Looking for a suitable position as Full Stack Developer in Java-J2EE.</w:t>
      </w: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b w:val="1"/>
          <w:sz w:val="22"/>
          <w:szCs w:val="22"/>
          <w:u w:val="single"/>
        </w:rPr>
      </w:pP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u w:val="single"/>
        </w:rPr>
      </w:pPr>
      <w:r w:rsidDel="00000000" w:rsidR="00000000" w:rsidRPr="00000000">
        <w:rPr>
          <w:rFonts w:ascii="Verdana" w:cs="Verdana" w:eastAsia="Verdana" w:hAnsi="Verdana"/>
          <w:b w:val="1"/>
          <w:u w:val="single"/>
          <w:rtl w:val="0"/>
        </w:rPr>
        <w:t xml:space="preserve">Summary:</w:t>
      </w:r>
      <w:r w:rsidDel="00000000" w:rsidR="00000000" w:rsidRPr="00000000">
        <w:rPr>
          <w:rtl w:val="0"/>
        </w:rPr>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contextualSpacing w:val="1"/>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Recently worked as Software Engineer (</w:t>
      </w:r>
      <w:r w:rsidDel="00000000" w:rsidR="00000000" w:rsidRPr="00000000">
        <w:rPr>
          <w:rFonts w:ascii="Verdana" w:cs="Verdana" w:eastAsia="Verdana" w:hAnsi="Verdana"/>
          <w:b w:val="1"/>
          <w:sz w:val="20"/>
          <w:szCs w:val="20"/>
          <w:rtl w:val="0"/>
        </w:rPr>
        <w:t xml:space="preserve">Full Stack Developer: Java-J2EE</w:t>
      </w:r>
      <w:r w:rsidDel="00000000" w:rsidR="00000000" w:rsidRPr="00000000">
        <w:rPr>
          <w:rFonts w:ascii="Verdana" w:cs="Verdana" w:eastAsia="Verdana" w:hAnsi="Verdana"/>
          <w:sz w:val="22"/>
          <w:szCs w:val="22"/>
          <w:rtl w:val="0"/>
        </w:rPr>
        <w:t xml:space="preserve">) in CTC Global Pte Ltd Singapore since Jun 2016 to Feb 2017.</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contextualSpacing w:val="1"/>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Pursued postgraduate Master in Information Technology.</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contextualSpacing w:val="1"/>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12 years of professional experience in designing and developing web applications using JAVA and J2EE technologies.</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good technical experience in Java, JDBC, JNDI, Servlet, JSP, EJB, JMS, Java Mail, Tapestry, Struts, iBATIS, Spring, Hibernate, RESTFUL, AJAX, JSON, AngularJS, jQuery, Bootstrap-webjar 2.0 with Spring MVC, DOJO frameworks technologies.</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Competent in Java Design patterns and UML diagrams, System Analysis, Database Design and Object Design.</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good technical experience in MS SQL Server, MYSQL, DB2 and Oracle databases, WebLogic, JBoss Glassfish, and Tomcat and Apache Web &amp; Application servers.</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good exposure in  Ant, Maven, Jenkins, GitHub, SVN, Eclipse, IntelliJ, Kotlin Programming Language and Android Studio 3.0.</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Experience in project management methodologies – Agile &amp; Waterfall.</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Having good exposure in Singapore government applications, Supply Chain Management, Logistics, Hospital &amp; Pharmacy Management, Billing Engine, Content Publish, Personal Retail Internet Banking and Import-Export Customs Permit process.</w:t>
      </w:r>
      <w:r w:rsidDel="00000000" w:rsidR="00000000" w:rsidRPr="00000000">
        <w:rPr>
          <w:rFonts w:ascii="Verdana" w:cs="Verdana" w:eastAsia="Verdana" w:hAnsi="Verdana"/>
          <w:sz w:val="22"/>
          <w:szCs w:val="22"/>
          <w:rtl w:val="0"/>
        </w:rPr>
        <w:br w:type="textWrapping"/>
      </w:r>
      <w:r w:rsidDel="00000000" w:rsidR="00000000" w:rsidRPr="00000000">
        <w:rPr>
          <w:rtl w:val="0"/>
        </w:rPr>
      </w:r>
    </w:p>
    <w:p w:rsidR="00000000" w:rsidDel="00000000" w:rsidP="00000000" w:rsidRDefault="00000000" w:rsidRPr="00000000">
      <w:pPr>
        <w:keepNext w:val="1"/>
        <w:spacing w:before="120" w:line="276" w:lineRule="auto"/>
        <w:contextualSpacing w:val="0"/>
        <w:rPr>
          <w:sz w:val="28"/>
          <w:szCs w:val="28"/>
          <w:u w:val="single"/>
        </w:rPr>
      </w:pPr>
      <w:r w:rsidDel="00000000" w:rsidR="00000000" w:rsidRPr="00000000">
        <w:rPr>
          <w:rFonts w:ascii="Verdana" w:cs="Verdana" w:eastAsia="Verdana" w:hAnsi="Verdana"/>
          <w:b w:val="1"/>
          <w:u w:val="single"/>
          <w:rtl w:val="0"/>
        </w:rPr>
        <w:t xml:space="preserve">Core and Technical Skills:</w:t>
      </w:r>
      <w:r w:rsidDel="00000000" w:rsidR="00000000" w:rsidRPr="00000000">
        <w:rPr>
          <w:rtl w:val="0"/>
        </w:rPr>
      </w:r>
    </w:p>
    <w:p w:rsidR="00000000" w:rsidDel="00000000" w:rsidP="00000000" w:rsidRDefault="00000000" w:rsidRPr="00000000">
      <w:pPr>
        <w:spacing w:before="120" w:line="276"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0"/>
          <w:szCs w:val="20"/>
          <w:rtl w:val="0"/>
        </w:rPr>
        <w:t xml:space="preserve">Java/J2ee</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Java8, Servlet 3, JSP2.0, EJB3.1, JDBC3.0, JNDI, JMS </w:t>
        <w:br w:type="textWrapping"/>
        <w:t xml:space="preserve">                              Javamail, Web Service and RESTful.</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b w:val="1"/>
          <w:sz w:val="20"/>
          <w:szCs w:val="20"/>
          <w:rtl w:val="0"/>
        </w:rPr>
        <w:t xml:space="preserve">Frameworks</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Struts, Spring 4, Hibernate 3, iBATIS 2.3, Tapestry 4.0,   </w:t>
        <w:br w:type="textWrapping"/>
        <w:t xml:space="preserve">                              JQuery, AngularJS, AJAX, JSON and DOJO toolkit.</w:t>
        <w:br w:type="textWrapping"/>
      </w:r>
      <w:r w:rsidDel="00000000" w:rsidR="00000000" w:rsidRPr="00000000">
        <w:rPr>
          <w:rFonts w:ascii="Verdana" w:cs="Verdana" w:eastAsia="Verdana" w:hAnsi="Verdana"/>
          <w:b w:val="1"/>
          <w:sz w:val="20"/>
          <w:szCs w:val="20"/>
          <w:rtl w:val="0"/>
        </w:rPr>
        <w:t xml:space="preserve">Database</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Oracle 11g, MS SQL Server 2000 and MySQL 5.</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b w:val="1"/>
          <w:sz w:val="20"/>
          <w:szCs w:val="20"/>
          <w:rtl w:val="0"/>
        </w:rPr>
        <w:t xml:space="preserve">UI Design</w:t>
      </w:r>
      <w:r w:rsidDel="00000000" w:rsidR="00000000" w:rsidRPr="00000000">
        <w:rPr>
          <w:rFonts w:ascii="Verdana" w:cs="Verdana" w:eastAsia="Verdana" w:hAnsi="Verdana"/>
          <w:b w:val="1"/>
          <w:sz w:val="22"/>
          <w:szCs w:val="22"/>
          <w:rtl w:val="0"/>
        </w:rPr>
        <w:tab/>
      </w:r>
      <w:r w:rsidDel="00000000" w:rsidR="00000000" w:rsidRPr="00000000">
        <w:rPr>
          <w:rFonts w:ascii="Verdana" w:cs="Verdana" w:eastAsia="Verdana" w:hAnsi="Verdana"/>
          <w:b w:val="1"/>
          <w:sz w:val="20"/>
          <w:szCs w:val="20"/>
          <w:rtl w:val="0"/>
        </w:rPr>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HTML, JavaScript, CSS, Bootstrapping, Webjars 2.0.</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b w:val="1"/>
          <w:sz w:val="20"/>
          <w:szCs w:val="20"/>
          <w:rtl w:val="0"/>
        </w:rPr>
        <w:t xml:space="preserve">App Servers</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Apache Web, WebLogic 10, JBoss 3, Glassfish 2.3 and </w:t>
        <w:br w:type="textWrapping"/>
        <w:tab/>
        <w:tab/>
        <w:tab/>
        <w:t xml:space="preserve">  Tomcat 8.</w:t>
      </w:r>
      <w:r w:rsidDel="00000000" w:rsidR="00000000" w:rsidRPr="00000000">
        <w:rPr>
          <w:rFonts w:ascii="Verdana" w:cs="Verdana" w:eastAsia="Verdana" w:hAnsi="Verdana"/>
          <w:b w:val="1"/>
          <w:sz w:val="22"/>
          <w:szCs w:val="22"/>
          <w:rtl w:val="0"/>
        </w:rPr>
        <w:t xml:space="preserve"> </w:t>
        <w:br w:type="textWrapping"/>
      </w:r>
      <w:r w:rsidDel="00000000" w:rsidR="00000000" w:rsidRPr="00000000">
        <w:rPr>
          <w:rFonts w:ascii="Verdana" w:cs="Verdana" w:eastAsia="Verdana" w:hAnsi="Verdana"/>
          <w:b w:val="1"/>
          <w:sz w:val="20"/>
          <w:szCs w:val="20"/>
          <w:rtl w:val="0"/>
        </w:rPr>
        <w:t xml:space="preserve">IDE Tools</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Eclipse neon, </w:t>
      </w:r>
      <w:r w:rsidDel="00000000" w:rsidR="00000000" w:rsidRPr="00000000">
        <w:rPr>
          <w:rFonts w:ascii="Arial" w:cs="Arial" w:eastAsia="Arial" w:hAnsi="Arial"/>
          <w:rtl w:val="0"/>
        </w:rPr>
        <w:t xml:space="preserve">IntelliJ, NetBeans and Android Studio 3.0</w:t>
        <w:br w:type="textWrapping"/>
      </w:r>
      <w:r w:rsidDel="00000000" w:rsidR="00000000" w:rsidRPr="00000000">
        <w:rPr>
          <w:rFonts w:ascii="Verdana" w:cs="Verdana" w:eastAsia="Verdana" w:hAnsi="Verdana"/>
          <w:b w:val="1"/>
          <w:sz w:val="20"/>
          <w:szCs w:val="20"/>
          <w:rtl w:val="0"/>
        </w:rPr>
        <w:t xml:space="preserve">CI &amp; CD</w:t>
      </w:r>
      <w:r w:rsidDel="00000000" w:rsidR="00000000" w:rsidRPr="00000000">
        <w:rPr>
          <w:rFonts w:ascii="Verdana" w:cs="Verdana" w:eastAsia="Verdana" w:hAnsi="Verdana"/>
          <w:b w:val="1"/>
          <w:sz w:val="22"/>
          <w:szCs w:val="22"/>
          <w:rtl w:val="0"/>
        </w:rPr>
        <w:tab/>
        <w:tab/>
        <w:t xml:space="preserve">:</w:t>
      </w:r>
      <w:r w:rsidDel="00000000" w:rsidR="00000000" w:rsidRPr="00000000">
        <w:rPr>
          <w:rFonts w:ascii="Arial" w:cs="Arial" w:eastAsia="Arial" w:hAnsi="Arial"/>
          <w:rtl w:val="0"/>
        </w:rPr>
        <w:t xml:space="preserve"> </w:t>
      </w:r>
      <w:r w:rsidDel="00000000" w:rsidR="00000000" w:rsidRPr="00000000">
        <w:rPr>
          <w:rFonts w:ascii="Verdana" w:cs="Verdana" w:eastAsia="Verdana" w:hAnsi="Verdana"/>
          <w:sz w:val="22"/>
          <w:szCs w:val="22"/>
          <w:rtl w:val="0"/>
        </w:rPr>
        <w:t xml:space="preserve">CVS, SVN, Ant, Maven, Jenkins and GitHub.</w:t>
        <w:br w:type="textWrapping"/>
      </w:r>
      <w:r w:rsidDel="00000000" w:rsidR="00000000" w:rsidRPr="00000000">
        <w:rPr>
          <w:rFonts w:ascii="Verdana" w:cs="Verdana" w:eastAsia="Verdana" w:hAnsi="Verdana"/>
          <w:b w:val="1"/>
          <w:sz w:val="20"/>
          <w:szCs w:val="20"/>
          <w:rtl w:val="0"/>
        </w:rPr>
        <w:t xml:space="preserve">Scheduler</w:t>
      </w:r>
      <w:r w:rsidDel="00000000" w:rsidR="00000000" w:rsidRPr="00000000">
        <w:rPr>
          <w:rFonts w:ascii="Verdana" w:cs="Verdana" w:eastAsia="Verdana" w:hAnsi="Verdana"/>
          <w:b w:val="1"/>
          <w:sz w:val="22"/>
          <w:szCs w:val="22"/>
          <w:rtl w:val="0"/>
        </w:rPr>
        <w:tab/>
        <w:tab/>
        <w:t xml:space="preserve">: </w:t>
      </w:r>
      <w:r w:rsidDel="00000000" w:rsidR="00000000" w:rsidRPr="00000000">
        <w:rPr>
          <w:rFonts w:ascii="Verdana" w:cs="Verdana" w:eastAsia="Verdana" w:hAnsi="Verdana"/>
          <w:sz w:val="22"/>
          <w:szCs w:val="22"/>
          <w:rtl w:val="0"/>
        </w:rPr>
        <w:t xml:space="preserve">Quartz and Autosys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rtl w:val="0"/>
        </w:rPr>
        <w:br w:type="textWrapping"/>
      </w:r>
      <w:r w:rsidDel="00000000" w:rsidR="00000000" w:rsidRPr="00000000">
        <w:rPr>
          <w:rFonts w:ascii="Verdana" w:cs="Verdana" w:eastAsia="Verdana" w:hAnsi="Verdana"/>
          <w:b w:val="1"/>
          <w:sz w:val="20"/>
          <w:szCs w:val="20"/>
          <w:rtl w:val="0"/>
        </w:rPr>
        <w:t xml:space="preserve">O. S</w:t>
        <w:tab/>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Windows, UNIX, Linux and macOS.</w:t>
        <w:br w:type="textWrapping"/>
      </w:r>
      <w:r w:rsidDel="00000000" w:rsidR="00000000" w:rsidRPr="00000000">
        <w:rPr>
          <w:rFonts w:ascii="Verdana" w:cs="Verdana" w:eastAsia="Verdana" w:hAnsi="Verdana"/>
          <w:b w:val="1"/>
          <w:sz w:val="20"/>
          <w:szCs w:val="20"/>
          <w:rtl w:val="0"/>
        </w:rPr>
        <w:t xml:space="preserve">Others</w:t>
        <w:tab/>
        <w:tab/>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Log4j, </w:t>
      </w:r>
      <w:r w:rsidDel="00000000" w:rsidR="00000000" w:rsidRPr="00000000">
        <w:rPr>
          <w:rFonts w:ascii="Verdana" w:cs="Verdana" w:eastAsia="Verdana" w:hAnsi="Verdana"/>
          <w:sz w:val="22"/>
          <w:szCs w:val="22"/>
          <w:rtl w:val="0"/>
        </w:rPr>
        <w:t xml:space="preserve">XML, UML, MS Visio and Liferay 6.2 / 7.</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2"/>
          <w:szCs w:val="22"/>
          <w:u w:val="single"/>
          <w:rtl w:val="0"/>
        </w:rPr>
        <w:t xml:space="preserve">New Learning Skills, Technical Knowledge and Understating:</w:t>
      </w:r>
      <w:r w:rsidDel="00000000" w:rsidR="00000000" w:rsidRPr="00000000">
        <w:rPr>
          <w:rFonts w:ascii="Verdana" w:cs="Verdana" w:eastAsia="Verdana" w:hAnsi="Verdana"/>
          <w:sz w:val="22"/>
          <w:szCs w:val="22"/>
          <w:rtl w:val="0"/>
        </w:rPr>
        <w:br w:type="textWrapping"/>
        <w:br w:type="textWrapping"/>
      </w:r>
      <w:r w:rsidDel="00000000" w:rsidR="00000000" w:rsidRPr="00000000">
        <w:rPr>
          <w:rFonts w:ascii="Verdana" w:cs="Verdana" w:eastAsia="Verdana" w:hAnsi="Verdana"/>
          <w:b w:val="1"/>
          <w:sz w:val="20"/>
          <w:szCs w:val="20"/>
          <w:rtl w:val="0"/>
        </w:rPr>
        <w:t xml:space="preserve">Digital Solutions</w:t>
      </w:r>
      <w:r w:rsidDel="00000000" w:rsidR="00000000" w:rsidRPr="00000000">
        <w:rPr>
          <w:rFonts w:ascii="Verdana" w:cs="Verdana" w:eastAsia="Verdana" w:hAnsi="Verdana"/>
          <w:sz w:val="22"/>
          <w:szCs w:val="22"/>
          <w:rtl w:val="0"/>
        </w:rPr>
        <w:tab/>
        <w:tab/>
        <w:tab/>
      </w:r>
      <w:r w:rsidDel="00000000" w:rsidR="00000000" w:rsidRPr="00000000">
        <w:rPr>
          <w:rFonts w:ascii="Verdana" w:cs="Verdana" w:eastAsia="Verdana" w:hAnsi="Verdana"/>
          <w:b w:val="1"/>
          <w:sz w:val="20"/>
          <w:szCs w:val="20"/>
          <w:rtl w:val="0"/>
        </w:rPr>
        <w:t xml:space="preserve">: </w:t>
      </w:r>
      <w:r w:rsidDel="00000000" w:rsidR="00000000" w:rsidRPr="00000000">
        <w:rPr>
          <w:rFonts w:ascii="Arial" w:cs="Arial" w:eastAsia="Arial" w:hAnsi="Arial"/>
          <w:rtl w:val="0"/>
        </w:rPr>
        <w:t xml:space="preserve">Android Studio 3.0, Google Play Console</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0"/>
          <w:szCs w:val="20"/>
          <w:rtl w:val="0"/>
        </w:rPr>
        <w:t xml:space="preserve">Programming</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Languages</w:t>
      </w:r>
      <w:r w:rsidDel="00000000" w:rsidR="00000000" w:rsidRPr="00000000">
        <w:rPr>
          <w:rFonts w:ascii="Verdana" w:cs="Verdana" w:eastAsia="Verdana" w:hAnsi="Verdana"/>
          <w:b w:val="1"/>
          <w:sz w:val="22"/>
          <w:szCs w:val="22"/>
          <w:rtl w:val="0"/>
        </w:rPr>
        <w:tab/>
        <w:tab/>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KOTLIN, Scala, NoSQLDB, BigData-Hadoop</w:t>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0"/>
          <w:szCs w:val="20"/>
          <w:rtl w:val="0"/>
        </w:rPr>
        <w:t xml:space="preserve">Cultures &amp; Approaches</w:t>
      </w:r>
      <w:r w:rsidDel="00000000" w:rsidR="00000000" w:rsidRPr="00000000">
        <w:rPr>
          <w:rFonts w:ascii="Verdana" w:cs="Verdana" w:eastAsia="Verdana" w:hAnsi="Verdana"/>
          <w:b w:val="1"/>
          <w:sz w:val="22"/>
          <w:szCs w:val="22"/>
          <w:rtl w:val="0"/>
        </w:rPr>
        <w:tab/>
        <w:tab/>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DevOps, Microservices on AWS</w:t>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0"/>
          <w:szCs w:val="20"/>
          <w:rtl w:val="0"/>
        </w:rPr>
        <w:t xml:space="preserve">Methodologies</w:t>
      </w:r>
      <w:r w:rsidDel="00000000" w:rsidR="00000000" w:rsidRPr="00000000">
        <w:rPr>
          <w:rFonts w:ascii="Verdana" w:cs="Verdana" w:eastAsia="Verdana" w:hAnsi="Verdana"/>
          <w:sz w:val="22"/>
          <w:szCs w:val="22"/>
          <w:rtl w:val="0"/>
        </w:rPr>
        <w:tab/>
        <w:tab/>
        <w:tab/>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2"/>
          <w:szCs w:val="22"/>
          <w:rtl w:val="0"/>
        </w:rPr>
        <w:t xml:space="preserve"> Agile, CI-Continuous Integration, </w:t>
        <w:br w:type="textWrapping"/>
        <w:tab/>
        <w:tab/>
        <w:tab/>
        <w:tab/>
        <w:tab/>
        <w:t xml:space="preserve">  CD-Continuous Delivery, Cloud </w:t>
        <w:br w:type="textWrapping"/>
        <w:tab/>
        <w:tab/>
        <w:tab/>
        <w:tab/>
        <w:tab/>
        <w:t xml:space="preserve">  Computing-Google and SOA</w:t>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Infrastructure</w:t>
      </w:r>
      <w:r w:rsidDel="00000000" w:rsidR="00000000" w:rsidRPr="00000000">
        <w:rPr>
          <w:rFonts w:ascii="Verdana" w:cs="Verdana" w:eastAsia="Verdana" w:hAnsi="Verdana"/>
          <w:b w:val="1"/>
          <w:sz w:val="22"/>
          <w:szCs w:val="22"/>
          <w:rtl w:val="0"/>
        </w:rPr>
        <w:tab/>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Security, Scalability,High Availability, </w:t>
        <w:br w:type="textWrapping"/>
        <w:tab/>
        <w:tab/>
        <w:tab/>
        <w:tab/>
        <w:tab/>
        <w:t xml:space="preserve">  Deployments, Logging, Monitoring and </w:t>
        <w:br w:type="textWrapping"/>
        <w:tab/>
        <w:tab/>
        <w:tab/>
        <w:tab/>
        <w:tab/>
        <w:t xml:space="preserve">  Alerting</w:t>
      </w: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u w:val="single"/>
          <w:rtl w:val="0"/>
        </w:rPr>
        <w:t xml:space="preserve">Education:</w:t>
      </w:r>
      <w:r w:rsidDel="00000000" w:rsidR="00000000" w:rsidRPr="00000000">
        <w:rPr>
          <w:rFonts w:ascii="Verdana" w:cs="Verdana" w:eastAsia="Verdana" w:hAnsi="Verdana"/>
          <w:b w:val="1"/>
          <w:sz w:val="22"/>
          <w:szCs w:val="22"/>
          <w:rtl w:val="0"/>
        </w:rPr>
        <w:br w:type="textWrapping"/>
      </w:r>
    </w:p>
    <w:p w:rsidR="00000000" w:rsidDel="00000000" w:rsidP="00000000" w:rsidRDefault="00000000" w:rsidRPr="00000000">
      <w:pPr>
        <w:keepNext w:val="0"/>
        <w:keepLines w:val="0"/>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hd w:fill="auto" w:val="clear"/>
        <w:spacing w:after="0" w:before="0" w:line="360" w:lineRule="auto"/>
        <w:ind w:left="720" w:right="0" w:hanging="36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Master of Science in Information Technology (MSIT)</w:t>
      </w:r>
      <w:r w:rsidDel="00000000" w:rsidR="00000000" w:rsidRPr="00000000">
        <w:rPr>
          <w:rFonts w:ascii="Verdana" w:cs="Verdana" w:eastAsia="Verdana" w:hAnsi="Verdana"/>
          <w:sz w:val="22"/>
          <w:szCs w:val="22"/>
          <w:rtl w:val="0"/>
        </w:rPr>
        <w:t xml:space="preserve">, 2000-2002 from Bharathidasan University, Tamil Nadu, India.</w:t>
      </w:r>
    </w:p>
    <w:p w:rsidR="00000000" w:rsidDel="00000000" w:rsidP="00000000" w:rsidRDefault="00000000" w:rsidRPr="00000000">
      <w:pPr>
        <w:keepNext w:val="0"/>
        <w:keepLines w:val="0"/>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hd w:fill="auto" w:val="clear"/>
        <w:spacing w:after="0" w:before="0" w:line="360" w:lineRule="auto"/>
        <w:ind w:left="720" w:right="0" w:hanging="36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Bachelor of Science in Physics (B.Sc)</w:t>
      </w:r>
      <w:r w:rsidDel="00000000" w:rsidR="00000000" w:rsidRPr="00000000">
        <w:rPr>
          <w:rFonts w:ascii="Verdana" w:cs="Verdana" w:eastAsia="Verdana" w:hAnsi="Verdana"/>
          <w:sz w:val="22"/>
          <w:szCs w:val="22"/>
          <w:rtl w:val="0"/>
        </w:rPr>
        <w:t xml:space="preserve">, 1997-2000 from Bharathidasan University, Tamil Nadu, India.</w:t>
      </w:r>
      <w:r w:rsidDel="00000000" w:rsidR="00000000" w:rsidRPr="00000000">
        <w:rPr>
          <w:rtl w:val="0"/>
        </w:rPr>
      </w:r>
    </w:p>
    <w:p w:rsidR="00000000" w:rsidDel="00000000" w:rsidP="00000000" w:rsidRDefault="00000000" w:rsidRPr="00000000">
      <w:pPr>
        <w:spacing w:line="276" w:lineRule="auto"/>
        <w:contextualSpacing w:val="0"/>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pPr>
        <w:spacing w:before="120" w:line="276" w:lineRule="auto"/>
        <w:contextualSpacing w:val="0"/>
        <w:rPr>
          <w:rFonts w:ascii="Verdana" w:cs="Verdana" w:eastAsia="Verdana" w:hAnsi="Verdana"/>
          <w:b w:val="1"/>
          <w:sz w:val="14"/>
          <w:szCs w:val="14"/>
          <w:u w:val="single"/>
        </w:rPr>
      </w:pPr>
      <w:r w:rsidDel="00000000" w:rsidR="00000000" w:rsidRPr="00000000">
        <w:rPr>
          <w:rFonts w:ascii="Verdana" w:cs="Verdana" w:eastAsia="Verdana" w:hAnsi="Verdana"/>
          <w:b w:val="1"/>
          <w:sz w:val="22"/>
          <w:szCs w:val="22"/>
          <w:u w:val="single"/>
          <w:rtl w:val="0"/>
        </w:rPr>
        <w:t xml:space="preserve">Experience Summary:</w:t>
        <w:br w:type="textWrapping"/>
      </w:r>
      <w:r w:rsidDel="00000000" w:rsidR="00000000" w:rsidRPr="00000000">
        <w:rPr>
          <w:rtl w:val="0"/>
        </w:rPr>
      </w:r>
    </w:p>
    <w:tbl>
      <w:tblPr>
        <w:tblStyle w:val="Table1"/>
        <w:tblW w:w="11565.0" w:type="dxa"/>
        <w:jc w:val="left"/>
        <w:tblInd w:w="-1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4020"/>
        <w:gridCol w:w="2610"/>
        <w:tblGridChange w:id="0">
          <w:tblGrid>
            <w:gridCol w:w="4935"/>
            <w:gridCol w:w="4020"/>
            <w:gridCol w:w="2610"/>
          </w:tblGrid>
        </w:tblGridChange>
      </w:tblGrid>
      <w:tr>
        <w:trPr>
          <w:trHeight w:val="260" w:hRule="atLeast"/>
        </w:trP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Company</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Position</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Duration</w:t>
            </w:r>
          </w:p>
        </w:tc>
      </w:tr>
      <w:tr>
        <w:trPr>
          <w:trHeight w:val="320" w:hRule="atLeast"/>
        </w:trP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CTC Global Pte Ltd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Engineer </w:t>
              <w:br w:type="textWrapping"/>
              <w:t xml:space="preserve">(</w:t>
            </w:r>
            <w:r w:rsidDel="00000000" w:rsidR="00000000" w:rsidRPr="00000000">
              <w:rPr>
                <w:rFonts w:ascii="Verdana" w:cs="Verdana" w:eastAsia="Verdana" w:hAnsi="Verdana"/>
                <w:b w:val="1"/>
                <w:sz w:val="20"/>
                <w:szCs w:val="20"/>
                <w:rtl w:val="0"/>
              </w:rPr>
              <w:t xml:space="preserve">Full Stack Developer: Java-J2EE</w:t>
            </w:r>
            <w:r w:rsidDel="00000000" w:rsidR="00000000" w:rsidRPr="00000000">
              <w:rPr>
                <w:rFonts w:ascii="Verdana" w:cs="Verdana" w:eastAsia="Verdana" w:hAnsi="Verdana"/>
                <w:sz w:val="20"/>
                <w:szCs w:val="20"/>
                <w:rtl w:val="0"/>
              </w:rPr>
              <w:t xml:space="preserv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Jun 2016 - Feb 2017</w:t>
            </w:r>
          </w:p>
        </w:tc>
      </w:tr>
      <w:tr>
        <w:trPr>
          <w:trHeight w:val="280" w:hRule="atLeast"/>
        </w:trP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Tradenet Services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Java/J2ee Technical Lead</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Jul 2013 - Dec 2015</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Mahindra Satyam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Team Lead</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Jul 2011 - Jun 2013</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Y3 Technologies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Asst. Manager</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Oct 2009 - Jul 2011</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United Overseas Bank Limited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Consultant</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 2008 - Sep 2009</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SAVI Technologies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Senior Software Engineer</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Jul 2007 - Feb 2008</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Frontline Technologies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Consultant</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Jan 2006 - Jul 2007</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National Computer Systems (NCS) Singapore</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J2EE Developer</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May 2005 - Dec 2005</w:t>
            </w:r>
          </w:p>
        </w:tc>
      </w:tr>
      <w:tr>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novaCITYNETS Pvt Ltd Singapore</w:t>
              <w:tab/>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Analyst Programmer</w:t>
            </w:r>
          </w:p>
        </w:tc>
        <w:tc>
          <w:tcPr>
            <w:tcBorders>
              <w:top w:color="4a86e8" w:space="0" w:sz="8" w:val="dotted"/>
              <w:left w:color="4a86e8" w:space="0" w:sz="8" w:val="dotted"/>
              <w:bottom w:color="4a86e8" w:space="0" w:sz="8" w:val="dotted"/>
              <w:right w:color="4a86e8" w:space="0" w:sz="8" w:val="dotted"/>
            </w:tcBorders>
            <w:tcMar>
              <w:top w:w="100.0" w:type="dxa"/>
              <w:left w:w="100.0" w:type="dxa"/>
              <w:bottom w:w="100.0" w:type="dxa"/>
              <w:right w:w="100.0" w:type="dxa"/>
            </w:tcMar>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Nov 2004 - May 2005</w:t>
            </w:r>
          </w:p>
        </w:tc>
      </w:tr>
    </w:tbl>
    <w:p w:rsidR="00000000" w:rsidDel="00000000" w:rsidP="00000000" w:rsidRDefault="00000000" w:rsidRPr="00000000">
      <w:pPr>
        <w:pStyle w:val="Heading5"/>
        <w:contextualSpacing w:val="0"/>
        <w:rPr>
          <w:rFonts w:ascii="Verdana" w:cs="Verdana" w:eastAsia="Verdana" w:hAnsi="Verdana"/>
          <w:smallCaps w:val="1"/>
          <w:sz w:val="22"/>
          <w:szCs w:val="22"/>
        </w:rPr>
      </w:pPr>
      <w:r w:rsidDel="00000000" w:rsidR="00000000" w:rsidRPr="00000000">
        <w:rPr>
          <w:rtl w:val="0"/>
        </w:rPr>
      </w:r>
    </w:p>
    <w:p w:rsidR="00000000" w:rsidDel="00000000" w:rsidP="00000000" w:rsidRDefault="00000000" w:rsidRPr="00000000">
      <w:pPr>
        <w:pStyle w:val="Heading5"/>
        <w:contextualSpacing w:val="0"/>
        <w:rPr>
          <w:rFonts w:ascii="Verdana" w:cs="Verdana" w:eastAsia="Verdana" w:hAnsi="Verdana"/>
          <w:smallCaps w:val="1"/>
          <w:sz w:val="22"/>
          <w:szCs w:val="22"/>
        </w:rPr>
      </w:pPr>
      <w:r w:rsidDel="00000000" w:rsidR="00000000" w:rsidRPr="00000000">
        <w:br w:type="page"/>
      </w:r>
      <w:r w:rsidDel="00000000" w:rsidR="00000000" w:rsidRPr="00000000">
        <w:rPr>
          <w:rtl w:val="0"/>
        </w:rPr>
      </w:r>
    </w:p>
    <w:p w:rsidR="00000000" w:rsidDel="00000000" w:rsidP="00000000" w:rsidRDefault="00000000" w:rsidRPr="00000000">
      <w:pPr>
        <w:pStyle w:val="Heading5"/>
        <w:contextualSpacing w:val="0"/>
        <w:rPr>
          <w:rFonts w:ascii="Times New Roman" w:cs="Times New Roman" w:eastAsia="Times New Roman" w:hAnsi="Times New Roman"/>
          <w:b w:val="0"/>
          <w:i w:val="0"/>
          <w:smallCaps w:val="0"/>
          <w:strike w:val="0"/>
          <w:color w:val="000000"/>
          <w:sz w:val="26"/>
          <w:szCs w:val="26"/>
          <w:u w:val="single"/>
          <w:vertAlign w:val="baseline"/>
        </w:rPr>
      </w:pPr>
      <w:r w:rsidDel="00000000" w:rsidR="00000000" w:rsidRPr="00000000">
        <w:rPr>
          <w:rFonts w:ascii="Verdana" w:cs="Verdana" w:eastAsia="Verdana" w:hAnsi="Verdana"/>
          <w:smallCaps w:val="1"/>
          <w:sz w:val="22"/>
          <w:szCs w:val="22"/>
          <w:u w:val="single"/>
          <w:rtl w:val="0"/>
        </w:rPr>
        <w:t xml:space="preserve">PROJECTS: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1. Global Transaction Banking Department (GTBD) Portal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vertAlign w:val="baseline"/>
        </w:rPr>
      </w:pPr>
      <w:r w:rsidDel="00000000" w:rsidR="00000000" w:rsidRPr="00000000">
        <w:rPr>
          <w:rFonts w:ascii="Verdana" w:cs="Verdana" w:eastAsia="Verdana" w:hAnsi="Verdana"/>
          <w:b w:val="1"/>
          <w:sz w:val="22"/>
          <w:szCs w:val="22"/>
          <w:rtl w:val="0"/>
        </w:rPr>
        <w:t xml:space="preserve">Client</w:t>
      </w:r>
      <w:r w:rsidDel="00000000" w:rsidR="00000000" w:rsidRPr="00000000">
        <w:rPr>
          <w:rFonts w:ascii="Verdana" w:cs="Verdana" w:eastAsia="Verdana" w:hAnsi="Verdana"/>
          <w:b w:val="0"/>
          <w:i w:val="0"/>
          <w:smallCaps w:val="0"/>
          <w:strike w:val="0"/>
          <w:color w:val="000000"/>
          <w:sz w:val="22"/>
          <w:szCs w:val="22"/>
          <w:u w:val="none"/>
          <w:vertAlign w:val="baseline"/>
          <w:rtl w:val="0"/>
        </w:rPr>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Mizuho Bank, Ltd - </w:t>
      </w:r>
      <w:hyperlink r:id="rId5">
        <w:r w:rsidDel="00000000" w:rsidR="00000000" w:rsidRPr="00000000">
          <w:rPr>
            <w:rFonts w:ascii="Verdana" w:cs="Verdana" w:eastAsia="Verdana" w:hAnsi="Verdana"/>
            <w:b w:val="0"/>
            <w:i w:val="0"/>
            <w:smallCaps w:val="0"/>
            <w:strike w:val="0"/>
            <w:color w:val="0000ff"/>
            <w:sz w:val="22"/>
            <w:szCs w:val="22"/>
            <w:u w:val="single"/>
            <w:vertAlign w:val="baseline"/>
            <w:rtl w:val="0"/>
          </w:rPr>
          <w:t xml:space="preserve">www.mizuhobank.com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Fonts w:ascii="Verdana" w:cs="Verdana" w:eastAsia="Verdana" w:hAnsi="Verdana"/>
          <w:b w:val="1"/>
          <w:i w:val="0"/>
          <w:smallCaps w:val="0"/>
          <w:strike w:val="0"/>
          <w:color w:val="000000"/>
          <w:sz w:val="18"/>
          <w:szCs w:val="18"/>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Java, </w:t>
      </w:r>
      <w:r w:rsidDel="00000000" w:rsidR="00000000" w:rsidRPr="00000000">
        <w:rPr>
          <w:rFonts w:ascii="Verdana" w:cs="Verdana" w:eastAsia="Verdana" w:hAnsi="Verdana"/>
          <w:sz w:val="22"/>
          <w:szCs w:val="22"/>
          <w:rtl w:val="0"/>
        </w:rPr>
        <w:t xml:space="preserve">J2EE,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Spring 4.1.1, Hibernate 3.6.10, REST, </w:t>
        <w:br w:type="textWrapping"/>
        <w:tab/>
        <w:tab/>
        <w:tab/>
        <w:t xml:space="preserve">   JSON, AJAX, JQuery,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AngularJS, Twitter Bootstrap, </w:t>
        <w:br w:type="textWrapping"/>
        <w:tab/>
        <w:tab/>
        <w:tab/>
        <w:t xml:space="preserve">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HTML</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JavaScript,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Liferay 6.2, Tomcat App Server </w:t>
      </w:r>
      <w:r w:rsidDel="00000000" w:rsidR="00000000" w:rsidRPr="00000000">
        <w:rPr>
          <w:rFonts w:ascii="Verdana" w:cs="Verdana" w:eastAsia="Verdana" w:hAnsi="Verdana"/>
          <w:sz w:val="22"/>
          <w:szCs w:val="22"/>
          <w:rtl w:val="0"/>
        </w:rPr>
        <w:t xml:space="preserve">8</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.0, </w:t>
        <w:br w:type="textWrapping"/>
        <w:tab/>
        <w:tab/>
        <w:tab/>
        <w:t xml:space="preserve">   MS SQL Server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2012 and UNIX/Windows.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Roles</w:t>
        <w:tab/>
        <w:t xml:space="preserve">&amp; 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Requirement gathering and technical document preparations.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Design, Development and Implementations.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sz w:val="22"/>
          <w:szCs w:val="22"/>
          <w:rtl w:val="0"/>
        </w:rPr>
        <w:t xml:space="preserve">Handling</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test cases and User Training.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Handled customer’s risks and escalations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Application </w:t>
      </w:r>
      <w:r w:rsidDel="00000000" w:rsidR="00000000" w:rsidRPr="00000000">
        <w:rPr>
          <w:rFonts w:ascii="Verdana" w:cs="Verdana" w:eastAsia="Verdana" w:hAnsi="Verdana"/>
          <w:sz w:val="22"/>
          <w:szCs w:val="22"/>
          <w:rtl w:val="0"/>
        </w:rPr>
        <w:t xml:space="preserve">production supports</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vertAlign w:val="baseline"/>
        </w:rPr>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Verdana" w:cs="Verdana" w:eastAsia="Verdana" w:hAnsi="Verdana"/>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Designed </w:t>
      </w:r>
      <w:r w:rsidDel="00000000" w:rsidR="00000000" w:rsidRPr="00000000">
        <w:rPr>
          <w:rFonts w:ascii="Verdana" w:cs="Verdana" w:eastAsia="Verdana" w:hAnsi="Verdana"/>
          <w:sz w:val="22"/>
          <w:szCs w:val="22"/>
          <w:rtl w:val="0"/>
        </w:rPr>
        <w:t xml:space="preserve">and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Developed new web portal for Asia Transaction Banking Division, with the primary objective of providing a communication platform for rich &amp; effective promotion of Transaction Banking within Mizuho Bank. The portal will be </w:t>
      </w:r>
      <w:r w:rsidDel="00000000" w:rsidR="00000000" w:rsidRPr="00000000">
        <w:rPr>
          <w:rFonts w:ascii="Verdana" w:cs="Verdana" w:eastAsia="Verdana" w:hAnsi="Verdana"/>
          <w:sz w:val="22"/>
          <w:szCs w:val="22"/>
          <w:rtl w:val="0"/>
        </w:rPr>
        <w:t xml:space="preserve">publishing banking products to view, share and buy products.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1"/>
          <w:sz w:val="22"/>
          <w:szCs w:val="22"/>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2. DIAS Freight Management System</w:t>
      </w: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r>
      <w:r w:rsidDel="00000000" w:rsidR="00000000" w:rsidRPr="00000000">
        <w:rPr>
          <w:rFonts w:ascii="Verdana" w:cs="Verdana" w:eastAsia="Verdana" w:hAnsi="Verdana"/>
          <w:sz w:val="22"/>
          <w:szCs w:val="22"/>
          <w:rtl w:val="0"/>
        </w:rPr>
        <w:tab/>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Denso International Asia (Singapore) Pte Ltd (DIAS)</w:t>
      </w:r>
    </w:p>
    <w:p w:rsidR="00000000" w:rsidDel="00000000" w:rsidP="00000000" w:rsidRDefault="00000000" w:rsidRPr="00000000">
      <w:pPr>
        <w:spacing w:line="240"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J2EE, DOJO Toolkit, iBATIS 3, REST, JSON, AJAX, </w:t>
        <w:br w:type="textWrapping"/>
        <w:t xml:space="preserve">                               JQuery, JasperReports,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JavaScript, CSS, Tomcat </w:t>
        <w:br w:type="textWrapping"/>
        <w:tab/>
        <w:tab/>
        <w:tab/>
        <w:t xml:space="preserve">   App Server 8.0, MS SQL Server, 2012 and </w:t>
      </w:r>
    </w:p>
    <w:p w:rsidR="00000000" w:rsidDel="00000000" w:rsidP="00000000" w:rsidRDefault="00000000" w:rsidRPr="00000000">
      <w:pPr>
        <w:spacing w:line="240" w:lineRule="auto"/>
        <w:ind w:left="1440" w:firstLine="720"/>
        <w:contextualSpacing w:val="0"/>
        <w:rPr>
          <w:sz w:val="26"/>
          <w:szCs w:val="26"/>
        </w:rPr>
      </w:pPr>
      <w:r w:rsidDel="00000000" w:rsidR="00000000" w:rsidRPr="00000000">
        <w:rPr>
          <w:rFonts w:ascii="Verdana" w:cs="Verdana" w:eastAsia="Verdana" w:hAnsi="Verdana"/>
          <w:sz w:val="22"/>
          <w:szCs w:val="22"/>
          <w:rtl w:val="0"/>
        </w:rPr>
        <w:t xml:space="preserve">   UNIX/Windows.</w:t>
      </w:r>
      <w:r w:rsidDel="00000000" w:rsidR="00000000" w:rsidRPr="00000000">
        <w:rPr>
          <w:rtl w:val="0"/>
        </w:rPr>
      </w:r>
    </w:p>
    <w:p w:rsidR="00000000" w:rsidDel="00000000" w:rsidP="00000000" w:rsidRDefault="00000000" w:rsidRPr="00000000">
      <w:pPr>
        <w:spacing w:line="240" w:lineRule="auto"/>
        <w:contextualSpacing w:val="0"/>
        <w:jc w:val="both"/>
        <w:rPr>
          <w:sz w:val="26"/>
          <w:szCs w:val="26"/>
        </w:rPr>
      </w:pPr>
      <w:r w:rsidDel="00000000" w:rsidR="00000000" w:rsidRPr="00000000">
        <w:rPr>
          <w:rFonts w:ascii="Verdana" w:cs="Verdana" w:eastAsia="Verdana" w:hAnsi="Verdana"/>
          <w:b w:val="1"/>
          <w:sz w:val="22"/>
          <w:szCs w:val="22"/>
          <w:rtl w:val="0"/>
        </w:rPr>
        <w:t xml:space="preserve">Roles</w:t>
        <w:tab/>
        <w:t xml:space="preserve">&amp; Responsibilities: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Phase II Requirement gathering and technical document preparations.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Design, Development and Implementations.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Handling test cases and User Training.</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Application production supports.</w:t>
      </w:r>
    </w:p>
    <w:p w:rsidR="00000000" w:rsidDel="00000000" w:rsidP="00000000" w:rsidRDefault="00000000" w:rsidRPr="00000000">
      <w:pPr>
        <w:numPr>
          <w:ilvl w:val="0"/>
          <w:numId w:val="2"/>
        </w:numPr>
        <w:spacing w:line="240" w:lineRule="auto"/>
        <w:ind w:left="720" w:hanging="360"/>
        <w:jc w:val="both"/>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Implemented Year-on-Year comparison of a statistic for current year to the same period of previous years.</w:t>
      </w:r>
    </w:p>
    <w:p w:rsidR="00000000" w:rsidDel="00000000" w:rsidP="00000000" w:rsidRDefault="00000000" w:rsidRPr="00000000">
      <w:pPr>
        <w:spacing w:line="240" w:lineRule="auto"/>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Verdana" w:cs="Verdana" w:eastAsia="Verdana" w:hAnsi="Verdana"/>
          <w:b w:val="0"/>
          <w:i w:val="0"/>
          <w:smallCaps w:val="0"/>
          <w:strike w:val="0"/>
          <w:color w:val="000000"/>
          <w:sz w:val="22"/>
          <w:szCs w:val="22"/>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Designed &amp; Developed new web based application to allow DIAS to achieve </w:t>
      </w:r>
      <w:r w:rsidDel="00000000" w:rsidR="00000000" w:rsidRPr="00000000">
        <w:rPr>
          <w:rFonts w:ascii="Verdana" w:cs="Verdana" w:eastAsia="Verdana" w:hAnsi="Verdana"/>
          <w:sz w:val="22"/>
          <w:szCs w:val="22"/>
          <w:rtl w:val="0"/>
        </w:rPr>
        <w:t xml:space="preserve">and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meet business objective for a more efficient freight bidding and management process</w:t>
      </w:r>
      <w:r w:rsidDel="00000000" w:rsidR="00000000" w:rsidRPr="00000000">
        <w:rPr>
          <w:rFonts w:ascii="Verdana" w:cs="Verdana" w:eastAsia="Verdana" w:hAnsi="Verdana"/>
          <w:sz w:val="22"/>
          <w:szCs w:val="22"/>
          <w:rtl w:val="0"/>
        </w:rPr>
        <w:t xml:space="preserve"> for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Ocean </w:t>
      </w:r>
      <w:r w:rsidDel="00000000" w:rsidR="00000000" w:rsidRPr="00000000">
        <w:rPr>
          <w:rFonts w:ascii="Verdana" w:cs="Verdana" w:eastAsia="Verdana" w:hAnsi="Verdana"/>
          <w:sz w:val="22"/>
          <w:szCs w:val="22"/>
          <w:rtl w:val="0"/>
        </w:rPr>
        <w:t xml:space="preserve">and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Air Freights</w:t>
      </w:r>
      <w:r w:rsidDel="00000000" w:rsidR="00000000" w:rsidRPr="00000000">
        <w:rPr>
          <w:rFonts w:ascii="Verdana" w:cs="Verdana" w:eastAsia="Verdana" w:hAnsi="Verdana"/>
          <w:sz w:val="22"/>
          <w:szCs w:val="22"/>
          <w:rtl w:val="0"/>
        </w:rPr>
        <w:t xml:space="preserve"> containers.</w:t>
      </w:r>
      <w:r w:rsidDel="00000000" w:rsidR="00000000" w:rsidRPr="00000000">
        <w:rPr>
          <w:rFonts w:ascii="Verdana" w:cs="Verdana" w:eastAsia="Verdana" w:hAnsi="Verdana"/>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3. TNETS 4.1</w:t>
      </w: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rtl w:val="0"/>
        </w:rPr>
        <w:t xml:space="preserve">s</w:t>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Schenker, Yusen and Nippon Logistics and shippers.</w:t>
      </w:r>
    </w:p>
    <w:p w:rsidR="00000000" w:rsidDel="00000000" w:rsidP="00000000" w:rsidRDefault="00000000" w:rsidRPr="00000000">
      <w:pPr>
        <w:spacing w:line="240" w:lineRule="auto"/>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J2EE, Web Services, Spring 2.5.5,Hibernate 3.2.6, </w:t>
        <w:br w:type="textWrapping"/>
        <w:tab/>
        <w:tab/>
        <w:tab/>
        <w:t xml:space="preserve">   AJAX, JQuery, AngularJS, JasperReports,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w:t>
        <w:br w:type="textWrapping"/>
        <w:tab/>
        <w:tab/>
        <w:tab/>
        <w:t xml:space="preserve">   JavaScript, Tomcat App Server 6.0.35, MySQL 5.5 and </w:t>
        <w:br w:type="textWrapping"/>
        <w:tab/>
        <w:tab/>
        <w:tab/>
        <w:t xml:space="preserve">   UNIX/Windows.</w:t>
      </w:r>
      <w:r w:rsidDel="00000000" w:rsidR="00000000" w:rsidRPr="00000000">
        <w:rPr>
          <w:rtl w:val="0"/>
        </w:rPr>
      </w:r>
    </w:p>
    <w:p w:rsidR="00000000" w:rsidDel="00000000" w:rsidP="00000000" w:rsidRDefault="00000000" w:rsidRPr="00000000">
      <w:pPr>
        <w:spacing w:line="240" w:lineRule="auto"/>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Requirement gathering and technical document preparations.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Design, Development and Implementations.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Handling test cases and User Training.</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Verdana" w:cs="Verdana" w:eastAsia="Verdana" w:hAnsi="Verdana"/>
          <w:sz w:val="22"/>
          <w:szCs w:val="22"/>
          <w:rtl w:val="0"/>
        </w:rPr>
        <w:t xml:space="preserve">Application production supports.</w:t>
      </w:r>
      <w:r w:rsidDel="00000000" w:rsidR="00000000" w:rsidRPr="00000000">
        <w:rPr>
          <w:rtl w:val="0"/>
        </w:rPr>
      </w:r>
    </w:p>
    <w:p w:rsidR="00000000" w:rsidDel="00000000" w:rsidP="00000000" w:rsidRDefault="00000000" w:rsidRPr="00000000">
      <w:pPr>
        <w:spacing w:line="240" w:lineRule="auto"/>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TNETS4.1 is a standard software product to declare Import, Export and Transshipment permits of goods to pursue approval from Singapore customs. Generally the good are being Imported, Exported and Transshipment through AIR, SEA and LAND into Singapore and from Singapore.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4. Integrated Billing &amp; Edusave Collections System (IBENS)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Ministry Of Education Singapore - </w:t>
      </w:r>
      <w:hyperlink r:id="rId6">
        <w:r w:rsidDel="00000000" w:rsidR="00000000" w:rsidRPr="00000000">
          <w:rPr>
            <w:rFonts w:ascii="Verdana" w:cs="Verdana" w:eastAsia="Verdana" w:hAnsi="Verdana"/>
            <w:color w:val="0000ff"/>
            <w:sz w:val="18"/>
            <w:szCs w:val="18"/>
            <w:u w:val="single"/>
            <w:rtl w:val="0"/>
          </w:rPr>
          <w:t xml:space="preserve">http://www.moe.gov.sg/</w:t>
        </w:r>
      </w:hyperlink>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J2EE, Web Services, Struts 1.0,Hibernate 2,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w:t>
        <w:br w:type="textWrapping"/>
        <w:tab/>
        <w:tab/>
        <w:tab/>
        <w:t xml:space="preserve">   CSS, JavaScript, Elixir Reports, GlassFish App Server, </w:t>
        <w:br w:type="textWrapping"/>
        <w:tab/>
        <w:tab/>
        <w:tab/>
        <w:t xml:space="preserve">   Oracle 10g, and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New Enhancements &amp; PROD Bug fixes.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Production support for Billing Engine.</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Handling test cases and User Training.</w:t>
      </w:r>
    </w:p>
    <w:p w:rsidR="00000000" w:rsidDel="00000000" w:rsidP="00000000" w:rsidRDefault="00000000" w:rsidRPr="00000000">
      <w:pPr>
        <w:numPr>
          <w:ilvl w:val="0"/>
          <w:numId w:val="2"/>
        </w:numPr>
        <w:ind w:left="720" w:hanging="360"/>
        <w:jc w:val="both"/>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Application deployment in UAT and PROD</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Application production supports.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Integrated Billing &amp; Edusave Collections System (IBENS) is a Billing system for Government &amp; Government Aided schools managing by Ministry of Singapore. Ministry of Education Singapore generates school bills every month and sends to student’s address</w:t>
      </w:r>
      <w:r w:rsidDel="00000000" w:rsidR="00000000" w:rsidRPr="00000000">
        <w:rPr>
          <w:rFonts w:ascii="Verdana" w:cs="Verdana" w:eastAsia="Verdana" w:hAnsi="Verdana"/>
          <w:sz w:val="22"/>
          <w:szCs w:val="22"/>
          <w:rtl w:val="0"/>
        </w:rPr>
        <w:t xml:space="preserve">.</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sz w:val="22"/>
          <w:szCs w:val="22"/>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5. Extended Integrated Hospital Information System (EIHIS)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Mount Alvernia Hospital - </w:t>
      </w:r>
      <w:hyperlink r:id="rId7">
        <w:r w:rsidDel="00000000" w:rsidR="00000000" w:rsidRPr="00000000">
          <w:rPr>
            <w:rFonts w:ascii="Verdana" w:cs="Verdana" w:eastAsia="Verdana" w:hAnsi="Verdana"/>
            <w:color w:val="0000ff"/>
            <w:sz w:val="18"/>
            <w:szCs w:val="18"/>
            <w:u w:val="single"/>
            <w:rtl w:val="0"/>
          </w:rPr>
          <w:t xml:space="preserve">http://www.mtalvernia-hospital.org/</w:t>
        </w:r>
      </w:hyperlink>
      <w:r w:rsidDel="00000000" w:rsidR="00000000" w:rsidRPr="00000000">
        <w:rPr>
          <w:rtl w:val="0"/>
        </w:rPr>
      </w:r>
    </w:p>
    <w:p w:rsidR="00000000" w:rsidDel="00000000" w:rsidP="00000000" w:rsidRDefault="00000000" w:rsidRPr="00000000">
      <w:pPr>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Servlet, </w:t>
      </w:r>
      <w:r w:rsidDel="00000000" w:rsidR="00000000" w:rsidRPr="00000000">
        <w:rPr>
          <w:rFonts w:ascii="Verdana" w:cs="Verdana" w:eastAsia="Verdana" w:hAnsi="Verdana"/>
          <w:sz w:val="20"/>
          <w:szCs w:val="20"/>
          <w:rtl w:val="0"/>
        </w:rPr>
        <w:t xml:space="preserve">JSP, EJB, JMS</w:t>
      </w:r>
      <w:r w:rsidDel="00000000" w:rsidR="00000000" w:rsidRPr="00000000">
        <w:rPr>
          <w:rFonts w:ascii="Verdana" w:cs="Verdana" w:eastAsia="Verdana" w:hAnsi="Verdana"/>
          <w:sz w:val="22"/>
          <w:szCs w:val="22"/>
          <w:rtl w:val="0"/>
        </w:rPr>
        <w:t xml:space="preserve">, Java Mail, FAX, HL7 </w:t>
        <w:br w:type="textWrapping"/>
        <w:tab/>
        <w:tab/>
        <w:tab/>
        <w:t xml:space="preserve">   Application, Programming Interface HL7 API, Web </w:t>
        <w:br w:type="textWrapping"/>
        <w:tab/>
        <w:tab/>
        <w:tab/>
        <w:t xml:space="preserve">   Services, Struts,</w:t>
      </w:r>
      <w:r w:rsidDel="00000000" w:rsidR="00000000" w:rsidRPr="00000000">
        <w:rPr>
          <w:sz w:val="26"/>
          <w:szCs w:val="26"/>
          <w:rtl w:val="0"/>
        </w:rPr>
        <w:t xml:space="preserve"> </w:t>
      </w:r>
      <w:r w:rsidDel="00000000" w:rsidR="00000000" w:rsidRPr="00000000">
        <w:rPr>
          <w:rFonts w:ascii="Verdana" w:cs="Verdana" w:eastAsia="Verdana" w:hAnsi="Verdana"/>
          <w:sz w:val="22"/>
          <w:szCs w:val="22"/>
          <w:rtl w:val="0"/>
        </w:rPr>
        <w:t xml:space="preserve">Hibernate,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CSS, JavaScript, Web </w:t>
        <w:br w:type="textWrapping"/>
        <w:tab/>
        <w:tab/>
        <w:tab/>
        <w:t xml:space="preserve">   Sphere, Oracle 10g,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Analysis new enhancements, requirement gathering.</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Design and development.</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Handling test cases and User Training.</w:t>
      </w:r>
    </w:p>
    <w:p w:rsidR="00000000" w:rsidDel="00000000" w:rsidP="00000000" w:rsidRDefault="00000000" w:rsidRPr="00000000">
      <w:pPr>
        <w:numPr>
          <w:ilvl w:val="0"/>
          <w:numId w:val="2"/>
        </w:numPr>
        <w:ind w:left="720" w:hanging="36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Application deployment in UAT and PROD</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Application production supports.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Extended Integrated Hospital Information System-EIHIS is extended from Integrated Hospital Information System-IHIS. This new system-EIHIS will communicate to IHIS by the web service technology. The aim of this new-EHIS system is to send and receive the information among the different departments in the hospital such Finance, Health Screening, Laboratory, Baby Delivery Suite, Administration, Nursing</w:t>
      </w:r>
      <w:r w:rsidDel="00000000" w:rsidR="00000000" w:rsidRPr="00000000">
        <w:rPr>
          <w:rFonts w:ascii="Verdana" w:cs="Verdana" w:eastAsia="Verdana" w:hAnsi="Verdana"/>
          <w:sz w:val="22"/>
          <w:szCs w:val="22"/>
          <w:rtl w:val="0"/>
        </w:rPr>
        <w:t xml:space="preserve"> and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Operations</w:t>
      </w:r>
      <w:r w:rsidDel="00000000" w:rsidR="00000000" w:rsidRPr="00000000">
        <w:rPr>
          <w:rFonts w:ascii="Verdana" w:cs="Verdana" w:eastAsia="Verdana" w:hAnsi="Verdana"/>
          <w:sz w:val="22"/>
          <w:szCs w:val="22"/>
          <w:rtl w:val="0"/>
        </w:rPr>
        <w:t xml:space="preserve">.</w:t>
      </w:r>
      <w:r w:rsidDel="00000000" w:rsidR="00000000" w:rsidRPr="00000000">
        <w:rPr>
          <w:rtl w:val="0"/>
        </w:rPr>
      </w:r>
    </w:p>
    <w:bookmarkStart w:colFirst="0" w:colLast="0" w:name="gjdgxs" w:id="0"/>
    <w:bookmarkEnd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u w:val="single"/>
          <w:rtl w:val="0"/>
        </w:rPr>
        <w:t xml:space="preserve">6</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Personal Internet Banking - </w:t>
      </w:r>
      <w:hyperlink r:id="rId8">
        <w:r w:rsidDel="00000000" w:rsidR="00000000" w:rsidRPr="00000000">
          <w:rPr>
            <w:rFonts w:ascii="Verdana" w:cs="Verdana" w:eastAsia="Verdana" w:hAnsi="Verdana"/>
            <w:b w:val="0"/>
            <w:i w:val="0"/>
            <w:smallCaps w:val="0"/>
            <w:strike w:val="0"/>
            <w:color w:val="0000ff"/>
            <w:sz w:val="18"/>
            <w:szCs w:val="18"/>
            <w:u w:val="none"/>
            <w:vertAlign w:val="baseline"/>
            <w:rtl w:val="0"/>
          </w:rPr>
          <w:t xml:space="preserve">http://www.uobgroup.com/</w:t>
        </w:r>
      </w:hyperlink>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United Overseas Bank Limited.</w:t>
      </w:r>
    </w:p>
    <w:p w:rsidR="00000000" w:rsidDel="00000000" w:rsidP="00000000" w:rsidRDefault="00000000" w:rsidRPr="00000000">
      <w:pPr>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J2EE, Web Services, Struts, Spring, Hibernate, </w:t>
        <w:br w:type="textWrapping"/>
        <w:tab/>
        <w:tab/>
        <w:tab/>
        <w:t xml:space="preserve">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JavaScript, Weblogic, MQ server, Oracle 10g, </w:t>
        <w:br w:type="textWrapping"/>
        <w:tab/>
        <w:tab/>
        <w:tab/>
        <w:t xml:space="preserve">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Involved in new database Analysis &amp; Design for revamp personal internet banking project.</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Migrating data from old database to new database.</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Preparing UAT &amp; Production test cases.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Application deployment UAT &amp; Production.</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Batch jobs scheduling &amp; monitoring</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Document preparation &amp; Production support.</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Personal internet banking is a channel for saving &amp; current account holders of united overseas bank. This channel provides functionalities to personalize the account, to view account summary, to view transaction history, to perform fund transfer, to pay credit card and other bill payments and remittance, investment services.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sz w:val="22"/>
          <w:szCs w:val="22"/>
        </w:rPr>
      </w:pPr>
      <w:r w:rsidDel="00000000" w:rsidR="00000000" w:rsidRPr="00000000">
        <w:rPr>
          <w:rFonts w:ascii="Verdana" w:cs="Verdana" w:eastAsia="Verdana" w:hAnsi="Verdana"/>
          <w:b w:val="1"/>
          <w:sz w:val="22"/>
          <w:szCs w:val="22"/>
          <w:u w:val="single"/>
          <w:rtl w:val="0"/>
        </w:rPr>
        <w:t xml:space="preserve">7</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Savi Smart Chain® Applications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Department of Defense (United States of America)</w:t>
      </w:r>
    </w:p>
    <w:p w:rsidR="00000000" w:rsidDel="00000000" w:rsidP="00000000" w:rsidRDefault="00000000" w:rsidRPr="00000000">
      <w:pPr>
        <w:contextualSpacing w:val="0"/>
        <w:rPr>
          <w:sz w:val="26"/>
          <w:szCs w:val="26"/>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sz w:val="18"/>
          <w:szCs w:val="18"/>
          <w:rtl w:val="0"/>
        </w:rPr>
        <w:t xml:space="preserve"> </w:t>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22"/>
          <w:szCs w:val="22"/>
          <w:rtl w:val="0"/>
        </w:rPr>
        <w:t xml:space="preserve">Java, Servlet, JSP, EJB, JMS, Java Mail, Web Services, </w:t>
        <w:br w:type="textWrapping"/>
        <w:tab/>
        <w:tab/>
        <w:tab/>
        <w:t xml:space="preserve">   Struts, Hibernate, Velocity, </w:t>
      </w:r>
      <w:r w:rsidDel="00000000" w:rsidR="00000000" w:rsidRPr="00000000">
        <w:rPr>
          <w:rFonts w:ascii="Verdana" w:cs="Verdana" w:eastAsia="Verdana" w:hAnsi="Verdana"/>
          <w:sz w:val="20"/>
          <w:szCs w:val="20"/>
          <w:rtl w:val="0"/>
        </w:rPr>
        <w:t xml:space="preserve">HTML</w:t>
      </w:r>
      <w:r w:rsidDel="00000000" w:rsidR="00000000" w:rsidRPr="00000000">
        <w:rPr>
          <w:rFonts w:ascii="Verdana" w:cs="Verdana" w:eastAsia="Verdana" w:hAnsi="Verdana"/>
          <w:sz w:val="22"/>
          <w:szCs w:val="22"/>
          <w:rtl w:val="0"/>
        </w:rPr>
        <w:t xml:space="preserve">, JavaScript, JBoss, </w:t>
        <w:br w:type="textWrapping"/>
        <w:tab/>
        <w:tab/>
        <w:tab/>
        <w:t xml:space="preserve">   WebLogic, Websphere, Oracle and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Involved in the release version 5.0</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Developed both web &amp; business components for the applications </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Fixed defects in SIT, UAT and Production.</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Re-Factoring in web components like Servlet, JSP &amp; Struts actions.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Verdana" w:cs="Verdana" w:eastAsia="Verdana" w:hAnsi="Verdana"/>
          <w:sz w:val="22"/>
          <w:szCs w:val="22"/>
          <w:rtl w:val="0"/>
        </w:rPr>
        <w:t xml:space="preserve">Enhancement in Business components like Business Engine, Query Builder &amp; Report Engine.</w:t>
      </w:r>
    </w:p>
    <w:p w:rsidR="00000000" w:rsidDel="00000000" w:rsidP="00000000" w:rsidRDefault="00000000" w:rsidRPr="00000000">
      <w:pPr>
        <w:contextualSpacing w:val="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sz w:val="22"/>
          <w:szCs w:val="22"/>
          <w:rtl w:val="0"/>
        </w:rPr>
        <w:t xml:space="preserve">Smart Chain's</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full-featured applications enable visibility, management and security of supply chain assets and their contents in the supply chain for </w:t>
      </w:r>
      <w:r w:rsidDel="00000000" w:rsidR="00000000" w:rsidRPr="00000000">
        <w:rPr>
          <w:rFonts w:ascii="Verdana" w:cs="Verdana" w:eastAsia="Verdana" w:hAnsi="Verdana"/>
          <w:sz w:val="22"/>
          <w:szCs w:val="22"/>
          <w:rtl w:val="0"/>
        </w:rPr>
        <w:t xml:space="preserve">department of defense (United States of America).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u w:val="single"/>
          <w:rtl w:val="0"/>
        </w:rPr>
        <w:t xml:space="preserve">8</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Asia One Portal Migration</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 </w:t>
      </w:r>
      <w:hyperlink r:id="rId9">
        <w:r w:rsidDel="00000000" w:rsidR="00000000" w:rsidRPr="00000000">
          <w:rPr>
            <w:rFonts w:ascii="Verdana" w:cs="Verdana" w:eastAsia="Verdana" w:hAnsi="Verdana"/>
            <w:b w:val="0"/>
            <w:i w:val="0"/>
            <w:smallCaps w:val="0"/>
            <w:strike w:val="0"/>
            <w:color w:val="0000ff"/>
            <w:sz w:val="18"/>
            <w:szCs w:val="18"/>
            <w:u w:val="single"/>
            <w:vertAlign w:val="baseline"/>
            <w:rtl w:val="0"/>
          </w:rPr>
          <w:t xml:space="preserve">http://www.asiaone.com.sg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Client</w:t>
        <w:tab/>
      </w:r>
      <w:r w:rsidDel="00000000" w:rsidR="00000000" w:rsidRPr="00000000">
        <w:rPr>
          <w:rFonts w:ascii="Verdana" w:cs="Verdana" w:eastAsia="Verdana" w:hAnsi="Verdana"/>
          <w:sz w:val="22"/>
          <w:szCs w:val="22"/>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Singapore Press Holdings Ltd (</w:t>
      </w:r>
      <w:r w:rsidDel="00000000" w:rsidR="00000000" w:rsidRPr="00000000">
        <w:rPr>
          <w:rFonts w:ascii="Verdana" w:cs="Verdana" w:eastAsia="Verdana" w:hAnsi="Verdana"/>
          <w:b w:val="1"/>
          <w:i w:val="0"/>
          <w:smallCaps w:val="0"/>
          <w:strike w:val="0"/>
          <w:color w:val="000000"/>
          <w:sz w:val="20"/>
          <w:szCs w:val="20"/>
          <w:u w:val="none"/>
          <w:vertAlign w:val="baseline"/>
          <w:rtl w:val="0"/>
        </w:rPr>
        <w:t xml:space="preserve">SPH</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 </w:t>
        <w:br w:type="textWrapping"/>
        <w:tab/>
        <w:tab/>
        <w:tab/>
        <w:t xml:space="preserve">   </w:t>
      </w:r>
      <w:hyperlink r:id="rId10">
        <w:r w:rsidDel="00000000" w:rsidR="00000000" w:rsidRPr="00000000">
          <w:rPr>
            <w:rFonts w:ascii="Verdana" w:cs="Verdana" w:eastAsia="Verdana" w:hAnsi="Verdana"/>
            <w:b w:val="0"/>
            <w:i w:val="0"/>
            <w:smallCaps w:val="0"/>
            <w:strike w:val="0"/>
            <w:color w:val="0000ff"/>
            <w:sz w:val="18"/>
            <w:szCs w:val="18"/>
            <w:u w:val="single"/>
            <w:vertAlign w:val="baseline"/>
            <w:rtl w:val="0"/>
          </w:rPr>
          <w:t xml:space="preserve">http://www.sph.com.sg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i w:val="0"/>
          <w:smallCaps w:val="0"/>
          <w:strike w:val="0"/>
          <w:color w:val="000000"/>
          <w:sz w:val="18"/>
          <w:szCs w:val="18"/>
          <w:u w:val="none"/>
          <w:vertAlign w:val="baseline"/>
          <w:rtl w:val="0"/>
        </w:rPr>
        <w:tab/>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b w:val="1"/>
          <w:i w:val="0"/>
          <w:smallCaps w:val="0"/>
          <w:strike w:val="0"/>
          <w:color w:val="000000"/>
          <w:sz w:val="18"/>
          <w:szCs w:val="18"/>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Java, Servlet, Java Mail, Velocity,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HTML</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JavaScript, </w:t>
        <w:br w:type="textWrapping"/>
        <w:tab/>
        <w:tab/>
        <w:tab/>
        <w:t xml:space="preserve">   </w:t>
      </w:r>
      <w:r w:rsidDel="00000000" w:rsidR="00000000" w:rsidRPr="00000000">
        <w:rPr>
          <w:rFonts w:ascii="Verdana" w:cs="Verdana" w:eastAsia="Verdana" w:hAnsi="Verdana"/>
          <w:sz w:val="22"/>
          <w:szCs w:val="22"/>
          <w:rtl w:val="0"/>
        </w:rPr>
        <w:t xml:space="preserve">Websphere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DB2 database,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UNIX</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and</w:t>
      </w: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Vignette Portal.</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Developed </w:t>
      </w:r>
      <w:r w:rsidDel="00000000" w:rsidR="00000000" w:rsidRPr="00000000">
        <w:rPr>
          <w:rFonts w:ascii="Verdana" w:cs="Verdana" w:eastAsia="Verdana" w:hAnsi="Verdana"/>
          <w:sz w:val="22"/>
          <w:szCs w:val="22"/>
          <w:rtl w:val="0"/>
        </w:rPr>
        <w:t xml:space="preserve">velocity web components and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common utility APIs.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Developed Business components using Java and J2EE design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Designed news Sites, news Channels, news Contents using vignette.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Verdana" w:cs="Verdana" w:eastAsia="Verdana" w:hAnsi="Verdana"/>
          <w:sz w:val="22"/>
          <w:szCs w:val="22"/>
          <w:u w:val="none"/>
        </w:rPr>
      </w:pPr>
      <w:r w:rsidDel="00000000" w:rsidR="00000000" w:rsidRPr="00000000">
        <w:rPr>
          <w:rFonts w:ascii="Verdana" w:cs="Verdana" w:eastAsia="Verdana" w:hAnsi="Verdana"/>
          <w:sz w:val="22"/>
          <w:szCs w:val="22"/>
          <w:rtl w:val="0"/>
        </w:rPr>
        <w:t xml:space="preserve">Implemented J2EE Declarative/Custom security using EJB and Servlet filters.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Involved in </w:t>
      </w:r>
      <w:r w:rsidDel="00000000" w:rsidR="00000000" w:rsidRPr="00000000">
        <w:rPr>
          <w:rFonts w:ascii="Verdana" w:cs="Verdana" w:eastAsia="Verdana" w:hAnsi="Verdana"/>
          <w:sz w:val="22"/>
          <w:szCs w:val="22"/>
          <w:rtl w:val="0"/>
        </w:rPr>
        <w:t xml:space="preserve">UAT and PROD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test</w:t>
      </w:r>
      <w:r w:rsidDel="00000000" w:rsidR="00000000" w:rsidRPr="00000000">
        <w:rPr>
          <w:rFonts w:ascii="Verdana" w:cs="Verdana" w:eastAsia="Verdana" w:hAnsi="Verdana"/>
          <w:sz w:val="22"/>
          <w:szCs w:val="22"/>
          <w:rtl w:val="0"/>
        </w:rPr>
        <w:t xml:space="preserve"> cases and</w:t>
      </w:r>
      <w:r w:rsidDel="00000000" w:rsidR="00000000" w:rsidRPr="00000000">
        <w:rPr>
          <w:sz w:val="26"/>
          <w:szCs w:val="26"/>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Managed data migration.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Knowledge transfer to user (content providers).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sz w:val="22"/>
          <w:szCs w:val="22"/>
          <w:rtl w:val="0"/>
        </w:rPr>
        <w:t xml:space="preserve">Asia One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portal is one of the leading news, business and lifestyle port. The readers have a variety of news sources from Singapore Press Holdings’ entire suite of newspapers. The site also caters for verticals such as motoring, technology, health, just woman and other lifestyle topics.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u w:val="single"/>
          <w:rtl w:val="0"/>
        </w:rPr>
        <w:t xml:space="preserve">9</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Fraud Alert Management System (FAMS)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Client</w:t>
        <w:tab/>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Visa International Service Association</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 VISA.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Technologies</w:t>
      </w:r>
      <w:r w:rsidDel="00000000" w:rsidR="00000000" w:rsidRPr="00000000">
        <w:rPr>
          <w:rFonts w:ascii="Verdana" w:cs="Verdana" w:eastAsia="Verdana" w:hAnsi="Verdana"/>
          <w:b w:val="1"/>
          <w:i w:val="0"/>
          <w:smallCaps w:val="0"/>
          <w:strike w:val="0"/>
          <w:color w:val="000000"/>
          <w:sz w:val="22"/>
          <w:szCs w:val="22"/>
          <w:u w:val="none"/>
          <w:vertAlign w:val="baseline"/>
          <w:rtl w:val="0"/>
        </w:rPr>
        <w:tab/>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Java, JSP, EJB, Struts, HTML, JavaScript, RAD, Web </w:t>
        <w:br w:type="textWrapping"/>
        <w:tab/>
        <w:tab/>
        <w:t xml:space="preserve">   Sphere,</w:t>
      </w:r>
      <w:r w:rsidDel="00000000" w:rsidR="00000000" w:rsidRPr="00000000">
        <w:rPr>
          <w:sz w:val="26"/>
          <w:szCs w:val="26"/>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MS SQL Server </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and</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UNIX.</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Designed and developed web pages using CSS and HTML.</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Developed View</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Controller, JSTL components in struts.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Developed </w:t>
      </w:r>
      <w:r w:rsidDel="00000000" w:rsidR="00000000" w:rsidRPr="00000000">
        <w:rPr>
          <w:rFonts w:ascii="Verdana" w:cs="Verdana" w:eastAsia="Verdana" w:hAnsi="Verdana"/>
          <w:sz w:val="22"/>
          <w:szCs w:val="22"/>
          <w:rtl w:val="0"/>
        </w:rPr>
        <w:t xml:space="preserve">necessary SQLs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Business components.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w:t>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The developed new FAMS</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system is a web based application capable of providing VISA</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members</w:t>
      </w:r>
      <w:r w:rsidDel="00000000" w:rsidR="00000000" w:rsidRPr="00000000">
        <w:rPr>
          <w:rFonts w:ascii="Verdana" w:cs="Verdana" w:eastAsia="Verdana" w:hAnsi="Verdana"/>
          <w:b w:val="0"/>
          <w:i w:val="0"/>
          <w:smallCaps w:val="0"/>
          <w:strike w:val="0"/>
          <w:color w:val="000000"/>
          <w:sz w:val="20"/>
          <w:szCs w:val="20"/>
          <w:u w:val="none"/>
          <w:vertAlign w:val="baseline"/>
          <w:rtl w:val="0"/>
        </w:rPr>
        <w:t xml:space="preserve"> </w:t>
      </w:r>
      <w:r w:rsidDel="00000000" w:rsidR="00000000" w:rsidRPr="00000000">
        <w:rPr>
          <w:rFonts w:ascii="Verdana" w:cs="Verdana" w:eastAsia="Verdana" w:hAnsi="Verdana"/>
          <w:sz w:val="22"/>
          <w:szCs w:val="22"/>
          <w:rtl w:val="0"/>
        </w:rPr>
        <w:t xml:space="preserve">an easy and secured way of accessing the relevant information upon receiving an email notification of compromised accounts. FAMS system has been implemented in the current</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VOL</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infrastructure [Visa On Line] to leverage on the </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SSO </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[Single Sign On] capability and three-tier firewall architecture. And this FAMS has been integrated with the current </w:t>
      </w:r>
      <w:r w:rsidDel="00000000" w:rsidR="00000000" w:rsidRPr="00000000">
        <w:rPr>
          <w:rFonts w:ascii="Verdana" w:cs="Verdana" w:eastAsia="Verdana" w:hAnsi="Verdana"/>
          <w:b w:val="1"/>
          <w:i w:val="0"/>
          <w:smallCaps w:val="0"/>
          <w:strike w:val="0"/>
          <w:color w:val="000000"/>
          <w:sz w:val="22"/>
          <w:szCs w:val="22"/>
          <w:u w:val="none"/>
          <w:vertAlign w:val="baseline"/>
          <w:rtl w:val="0"/>
        </w:rPr>
        <w:t xml:space="preserve">SSDS</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[Security Support Database System] system for data synchronization.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sz w:val="22"/>
          <w:szCs w:val="22"/>
          <w:u w:val="none"/>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sz w:val="22"/>
          <w:szCs w:val="22"/>
        </w:rPr>
      </w:pP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1</w:t>
      </w:r>
      <w:r w:rsidDel="00000000" w:rsidR="00000000" w:rsidRPr="00000000">
        <w:rPr>
          <w:rFonts w:ascii="Verdana" w:cs="Verdana" w:eastAsia="Verdana" w:hAnsi="Verdana"/>
          <w:b w:val="1"/>
          <w:sz w:val="22"/>
          <w:szCs w:val="22"/>
          <w:u w:val="single"/>
          <w:rtl w:val="0"/>
        </w:rPr>
        <w:t xml:space="preserve">0</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 Integrated</w:t>
      </w:r>
      <w:r w:rsidDel="00000000" w:rsidR="00000000" w:rsidRPr="00000000">
        <w:rPr>
          <w:rFonts w:ascii="Garamond" w:cs="Garamond" w:eastAsia="Garamond" w:hAnsi="Garamond"/>
          <w:b w:val="1"/>
          <w:i w:val="0"/>
          <w:smallCaps w:val="0"/>
          <w:strike w:val="0"/>
          <w:color w:val="000000"/>
          <w:sz w:val="26"/>
          <w:szCs w:val="26"/>
          <w:u w:val="single"/>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single"/>
          <w:vertAlign w:val="baseline"/>
          <w:rtl w:val="0"/>
        </w:rPr>
        <w:t xml:space="preserve">Submission Processing System (ISPS)</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Client</w:t>
        <w:tab/>
        <w:tab/>
        <w:tab/>
        <w:t xml:space="preserve">:  </w:t>
      </w:r>
      <w:r w:rsidDel="00000000" w:rsidR="00000000" w:rsidRPr="00000000">
        <w:rPr>
          <w:rFonts w:ascii="Verdana" w:cs="Verdana" w:eastAsia="Verdana" w:hAnsi="Verdana"/>
          <w:sz w:val="22"/>
          <w:szCs w:val="22"/>
          <w:rtl w:val="0"/>
        </w:rPr>
        <w:t xml:space="preserve">Building &amp; Construction Authority of Singapore – </w:t>
      </w:r>
      <w:r w:rsidDel="00000000" w:rsidR="00000000" w:rsidRPr="00000000">
        <w:rPr>
          <w:rFonts w:ascii="Verdana" w:cs="Verdana" w:eastAsia="Verdana" w:hAnsi="Verdana"/>
          <w:b w:val="1"/>
          <w:sz w:val="22"/>
          <w:szCs w:val="22"/>
          <w:rtl w:val="0"/>
        </w:rPr>
        <w:t xml:space="preserve">BCA.</w:t>
      </w:r>
      <w:r w:rsidDel="00000000" w:rsidR="00000000" w:rsidRPr="00000000">
        <w:rPr>
          <w:rtl w:val="0"/>
        </w:rPr>
      </w:r>
    </w:p>
    <w:p w:rsidR="00000000" w:rsidDel="00000000" w:rsidP="00000000" w:rsidRDefault="00000000" w:rsidRPr="00000000">
      <w:pPr>
        <w:tabs>
          <w:tab w:val="left" w:pos="1620"/>
        </w:tabs>
        <w:contextualSpacing w:val="0"/>
        <w:jc w:val="both"/>
        <w:rPr>
          <w:sz w:val="26"/>
          <w:szCs w:val="26"/>
        </w:rPr>
      </w:pPr>
      <w:r w:rsidDel="00000000" w:rsidR="00000000" w:rsidRPr="00000000">
        <w:rPr>
          <w:rFonts w:ascii="Verdana" w:cs="Verdana" w:eastAsia="Verdana" w:hAnsi="Verdana"/>
          <w:b w:val="1"/>
          <w:sz w:val="22"/>
          <w:szCs w:val="22"/>
          <w:rtl w:val="0"/>
        </w:rPr>
        <w:t xml:space="preserve">Technologies</w:t>
        <w:tab/>
        <w:t xml:space="preserve">:  </w:t>
      </w:r>
      <w:r w:rsidDel="00000000" w:rsidR="00000000" w:rsidRPr="00000000">
        <w:rPr>
          <w:rFonts w:ascii="Verdana" w:cs="Verdana" w:eastAsia="Verdana" w:hAnsi="Verdana"/>
          <w:sz w:val="22"/>
          <w:szCs w:val="22"/>
          <w:rtl w:val="0"/>
        </w:rPr>
        <w:t xml:space="preserve">Java, Servlets, JSP, EJB, Struts, Spring 2, HTML, </w:t>
        <w:br w:type="textWrapping"/>
        <w:tab/>
        <w:tab/>
        <w:t xml:space="preserve">   JavaScript, WebLogic, Oracle and UNIX.</w:t>
      </w:r>
      <w:r w:rsidDel="00000000" w:rsidR="00000000" w:rsidRPr="00000000">
        <w:rPr>
          <w:rtl w:val="0"/>
        </w:rPr>
      </w:r>
    </w:p>
    <w:p w:rsidR="00000000" w:rsidDel="00000000" w:rsidP="00000000" w:rsidRDefault="00000000" w:rsidRPr="00000000">
      <w:pPr>
        <w:contextualSpacing w:val="0"/>
        <w:jc w:val="both"/>
        <w:rPr>
          <w:sz w:val="26"/>
          <w:szCs w:val="26"/>
        </w:rPr>
      </w:pPr>
      <w:r w:rsidDel="00000000" w:rsidR="00000000" w:rsidRPr="00000000">
        <w:rPr>
          <w:rFonts w:ascii="Verdana" w:cs="Verdana" w:eastAsia="Verdana" w:hAnsi="Verdana"/>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1"/>
        </w:numPr>
        <w:ind w:left="720" w:hanging="360"/>
        <w:jc w:val="both"/>
        <w:rPr>
          <w:sz w:val="22"/>
          <w:szCs w:val="22"/>
        </w:rPr>
      </w:pPr>
      <w:r w:rsidDel="00000000" w:rsidR="00000000" w:rsidRPr="00000000">
        <w:rPr>
          <w:rFonts w:ascii="Verdana" w:cs="Verdana" w:eastAsia="Verdana" w:hAnsi="Verdana"/>
          <w:sz w:val="22"/>
          <w:szCs w:val="22"/>
          <w:rtl w:val="0"/>
        </w:rPr>
        <w:t xml:space="preserve">Developed Plan Approval and XML Processing engine</w:t>
      </w:r>
      <w:r w:rsidDel="00000000" w:rsidR="00000000" w:rsidRPr="00000000">
        <w:rPr>
          <w:rtl w:val="0"/>
        </w:rPr>
      </w:r>
    </w:p>
    <w:p w:rsidR="00000000" w:rsidDel="00000000" w:rsidP="00000000" w:rsidRDefault="00000000" w:rsidRPr="00000000">
      <w:pPr>
        <w:numPr>
          <w:ilvl w:val="0"/>
          <w:numId w:val="1"/>
        </w:numPr>
        <w:ind w:left="720" w:hanging="360"/>
        <w:jc w:val="both"/>
        <w:rPr>
          <w:sz w:val="22"/>
          <w:szCs w:val="22"/>
        </w:rPr>
      </w:pPr>
      <w:r w:rsidDel="00000000" w:rsidR="00000000" w:rsidRPr="00000000">
        <w:rPr>
          <w:rFonts w:ascii="Verdana" w:cs="Verdana" w:eastAsia="Verdana" w:hAnsi="Verdana"/>
          <w:sz w:val="22"/>
          <w:szCs w:val="22"/>
          <w:rtl w:val="0"/>
        </w:rPr>
        <w:t xml:space="preserve">Developed common utilities and Writing batch programs for workflow.</w:t>
      </w:r>
      <w:r w:rsidDel="00000000" w:rsidR="00000000" w:rsidRPr="00000000">
        <w:rPr>
          <w:rtl w:val="0"/>
        </w:rPr>
      </w:r>
    </w:p>
    <w:p w:rsidR="00000000" w:rsidDel="00000000" w:rsidP="00000000" w:rsidRDefault="00000000" w:rsidRPr="00000000">
      <w:pPr>
        <w:numPr>
          <w:ilvl w:val="0"/>
          <w:numId w:val="1"/>
        </w:numPr>
        <w:ind w:left="720" w:hanging="360"/>
        <w:jc w:val="both"/>
        <w:rPr>
          <w:sz w:val="22"/>
          <w:szCs w:val="22"/>
        </w:rPr>
      </w:pPr>
      <w:r w:rsidDel="00000000" w:rsidR="00000000" w:rsidRPr="00000000">
        <w:rPr>
          <w:rFonts w:ascii="Verdana" w:cs="Verdana" w:eastAsia="Verdana" w:hAnsi="Verdana"/>
          <w:sz w:val="22"/>
          <w:szCs w:val="22"/>
          <w:rtl w:val="0"/>
        </w:rPr>
        <w:t xml:space="preserve">Developed Word Merger and Document generator.</w:t>
      </w:r>
    </w:p>
    <w:p w:rsidR="00000000" w:rsidDel="00000000" w:rsidP="00000000" w:rsidRDefault="00000000" w:rsidRPr="00000000">
      <w:pPr>
        <w:contextualSpacing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Description</w:t>
      </w:r>
      <w:r w:rsidDel="00000000" w:rsidR="00000000" w:rsidRPr="00000000">
        <w:rPr>
          <w:rFonts w:ascii="Verdana" w:cs="Verdana" w:eastAsia="Verdana" w:hAnsi="Verdana"/>
          <w:sz w:val="18"/>
          <w:szCs w:val="18"/>
          <w:rtl w:val="0"/>
        </w:rPr>
        <w:tab/>
        <w:tab/>
      </w:r>
      <w:r w:rsidDel="00000000" w:rsidR="00000000" w:rsidRPr="00000000">
        <w:rPr>
          <w:rFonts w:ascii="Verdana" w:cs="Verdana" w:eastAsia="Verdana" w:hAnsi="Verdana"/>
          <w:b w:val="1"/>
          <w:sz w:val="22"/>
          <w:szCs w:val="22"/>
          <w:rtl w:val="0"/>
        </w:rPr>
        <w:t xml:space="preserve">:</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Verdana" w:cs="Verdana" w:eastAsia="Verdana" w:hAnsi="Verdana"/>
          <w:b w:val="0"/>
          <w:i w:val="0"/>
          <w:smallCaps w:val="0"/>
          <w:strike w:val="0"/>
          <w:color w:val="000000"/>
          <w:u w:val="none"/>
          <w:vertAlign w:val="baseline"/>
          <w:rtl w:val="0"/>
        </w:rPr>
        <w:tab/>
        <w:tab/>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Integrated Submission Processing System (ISPS) is a </w:t>
      </w:r>
      <w:r w:rsidDel="00000000" w:rsidR="00000000" w:rsidRPr="00000000">
        <w:rPr>
          <w:rFonts w:ascii="Verdana" w:cs="Verdana" w:eastAsia="Verdana" w:hAnsi="Verdana"/>
          <w:sz w:val="22"/>
          <w:szCs w:val="22"/>
          <w:rtl w:val="0"/>
        </w:rPr>
        <w:t xml:space="preserve">workflow</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system, designed for BCA. It’s easy to use web interfaces optimizes the work and streamlines the entire BCA </w:t>
      </w:r>
      <w:r w:rsidDel="00000000" w:rsidR="00000000" w:rsidRPr="00000000">
        <w:rPr>
          <w:rFonts w:ascii="Verdana" w:cs="Verdana" w:eastAsia="Verdana" w:hAnsi="Verdana"/>
          <w:sz w:val="22"/>
          <w:szCs w:val="22"/>
          <w:rtl w:val="0"/>
        </w:rPr>
        <w:t xml:space="preserve">workflow</w:t>
      </w:r>
      <w:r w:rsidDel="00000000" w:rsidR="00000000" w:rsidRPr="00000000">
        <w:rPr>
          <w:rFonts w:ascii="Verdana" w:cs="Verdana" w:eastAsia="Verdana" w:hAnsi="Verdana"/>
          <w:b w:val="0"/>
          <w:i w:val="0"/>
          <w:smallCaps w:val="0"/>
          <w:strike w:val="0"/>
          <w:color w:val="000000"/>
          <w:sz w:val="22"/>
          <w:szCs w:val="22"/>
          <w:u w:val="none"/>
          <w:vertAlign w:val="baseline"/>
          <w:rtl w:val="0"/>
        </w:rPr>
        <w:t xml:space="preserve">.  This System receives all the documents electronically for processing and notifies the outcome. The process of building plan submission by registered qualified persons and approval procedure by BCA is automated in ISPS. This new ISPS system extends scope in maintaining data for future use.</w:t>
      </w:r>
      <w:r w:rsidDel="00000000" w:rsidR="00000000" w:rsidRPr="00000000">
        <w:rPr>
          <w:rtl w:val="0"/>
        </w:rPr>
      </w:r>
    </w:p>
    <w:sectPr>
      <w:headerReference r:id="rId11" w:type="default"/>
      <w:footerReference r:id="rId12" w:type="default"/>
      <w:pgSz w:h="15840" w:w="12240"/>
      <w:pgMar w:bottom="1440" w:top="1152"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Change w:author="Rahamath S H" w:id="0" w:date="2017-08-01T00:28:10Z">
        <w:pPr>
          <w:contextualSpacing w:val="0"/>
        </w:pPr>
      </w:pPrChange>
    </w:pPr>
    <w:ins w:author="Rahamath S H" w:id="0" w:date="2017-08-01T00:28:37Z">
      <w:r w:rsidDel="00000000" w:rsidR="00000000" w:rsidRPr="00000000">
        <w:rPr>
          <w:rtl w:val="0"/>
        </w:rPr>
        <w:t xml:space="preserve">Page </w:t>
      </w:r>
    </w:ins>
    <w:r w:rsidDel="00000000" w:rsidR="00000000" w:rsidRPr="00000000">
      <w:rPr/>
      <w:fldChar w:fldCharType="begin"/>
      <w:instrText xml:space="preserve">PAGE</w:instrText>
      <w:fldChar w:fldCharType="separate"/>
      <w:fldChar w:fldCharType="end"/>
    </w:r>
    <w:ins w:author="Rahamath S H" w:id="1" w:date="2017-08-01T00:29:13Z">
      <w:r w:rsidDel="00000000" w:rsidR="00000000" w:rsidRPr="00000000">
        <w:rPr>
          <w:rtl w:val="0"/>
        </w:rPr>
        <w:t xml:space="preserve"> of </w:t>
      </w:r>
    </w:ins>
    <w:r w:rsidDel="00000000" w:rsidR="00000000" w:rsidRPr="00000000">
      <w:rPr>
        <w:rtl w:val="0"/>
      </w:rPr>
      <w:t xml:space="preserve">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spacing w:line="360" w:lineRule="auto"/>
      <w:contextualSpacing w:val="0"/>
      <w:jc w:val="left"/>
      <w:rPr>
        <w:sz w:val="26"/>
        <w:szCs w:val="26"/>
      </w:rPr>
    </w:pPr>
    <w:bookmarkStart w:colFirst="0" w:colLast="0" w:name="_o4iqrg24t85n" w:id="1"/>
    <w:bookmarkEnd w:id="1"/>
    <w:r w:rsidDel="00000000" w:rsidR="00000000" w:rsidRPr="00000000">
      <w:rPr>
        <w:rFonts w:ascii="Verdana" w:cs="Verdana" w:eastAsia="Verdana" w:hAnsi="Verdana"/>
        <w:sz w:val="20"/>
        <w:szCs w:val="20"/>
        <w:rtl w:val="0"/>
      </w:rPr>
      <w:t xml:space="preserve">Rahamathullah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0"/>
        <w:szCs w:val="20"/>
        <w:rtl w:val="0"/>
      </w:rPr>
      <w:t xml:space="preserve"> </w:t>
    </w:r>
    <w:hyperlink r:id="rId1">
      <w:r w:rsidDel="00000000" w:rsidR="00000000" w:rsidRPr="00000000">
        <w:rPr>
          <w:rFonts w:ascii="Verdana" w:cs="Verdana" w:eastAsia="Verdana" w:hAnsi="Verdana"/>
          <w:b w:val="0"/>
          <w:color w:val="0000ff"/>
          <w:sz w:val="20"/>
          <w:szCs w:val="20"/>
          <w:u w:val="single"/>
          <w:rtl w:val="0"/>
        </w:rPr>
        <w:t xml:space="preserve">rahamath18@yahoo.com</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0"/>
        <w:sz w:val="20"/>
        <w:szCs w:val="20"/>
        <w:rtl w:val="0"/>
      </w:rPr>
      <w:t xml:space="preserve">91 9620 358 164</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0"/>
        <w:szCs w:val="20"/>
        <w:rtl w:val="0"/>
      </w:rPr>
      <w:t xml:space="preserve"> Indian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jc w:val="both"/>
    </w:pPr>
    <w:rPr>
      <w:rFonts w:ascii="Arial" w:cs="Arial" w:eastAsia="Arial" w:hAnsi="Arial"/>
      <w:b w:val="1"/>
      <w:sz w:val="23"/>
      <w:szCs w:val="23"/>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www.sph.com.sg/" TargetMode="External"/><Relationship Id="rId12" Type="http://schemas.openxmlformats.org/officeDocument/2006/relationships/footer" Target="footer1.xml"/><Relationship Id="rId9" Type="http://schemas.openxmlformats.org/officeDocument/2006/relationships/hyperlink" Target="http://www.asiaone.com.sg/" TargetMode="External"/><Relationship Id="rId5" Type="http://schemas.openxmlformats.org/officeDocument/2006/relationships/hyperlink" Target="http://www.mizuhobank.com" TargetMode="External"/><Relationship Id="rId6" Type="http://schemas.openxmlformats.org/officeDocument/2006/relationships/hyperlink" Target="http://www.moe.gov.sg/" TargetMode="External"/><Relationship Id="rId7" Type="http://schemas.openxmlformats.org/officeDocument/2006/relationships/hyperlink" Target="http://www.mtalvernia-hospital.org/" TargetMode="External"/><Relationship Id="rId8" Type="http://schemas.openxmlformats.org/officeDocument/2006/relationships/hyperlink" Target="http://www.uobgrou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rahamath18@yahoo.com" TargetMode="External"/></Relationships>
</file>